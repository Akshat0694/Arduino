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C7CB1" w14:textId="4E12948C" w:rsidR="00441033" w:rsidRDefault="00171E9D">
      <w:pPr>
        <w:pStyle w:val="Title"/>
      </w:pPr>
      <w:r>
        <w:t>[</w:t>
      </w:r>
      <w:r w:rsidR="00187AE4">
        <w:t xml:space="preserve">Microcontrollers </w:t>
      </w:r>
      <w:r w:rsidR="00061031">
        <w:t>using C and Python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 Info"/>
      </w:tblPr>
      <w:tblGrid>
        <w:gridCol w:w="4111"/>
        <w:gridCol w:w="2036"/>
        <w:gridCol w:w="3213"/>
      </w:tblGrid>
      <w:tr w:rsidR="00314DE3" w14:paraId="22857161" w14:textId="77777777" w:rsidTr="00314DE3">
        <w:trPr>
          <w:trHeight w:hRule="exact" w:val="100"/>
        </w:trPr>
        <w:tc>
          <w:tcPr>
            <w:tcW w:w="4111" w:type="dxa"/>
          </w:tcPr>
          <w:p w14:paraId="7FCF390A" w14:textId="14E2A49D" w:rsidR="00441033" w:rsidRDefault="00441033" w:rsidP="00314DE3"/>
        </w:tc>
        <w:tc>
          <w:tcPr>
            <w:tcW w:w="2036" w:type="dxa"/>
          </w:tcPr>
          <w:p w14:paraId="31467521" w14:textId="465C6E40" w:rsidR="00441033" w:rsidRDefault="00441033" w:rsidP="00314DE3"/>
        </w:tc>
        <w:tc>
          <w:tcPr>
            <w:tcW w:w="3213" w:type="dxa"/>
          </w:tcPr>
          <w:p w14:paraId="542E5D5D" w14:textId="2AA38D44" w:rsidR="00441033" w:rsidRDefault="00441033" w:rsidP="00061031">
            <w:pPr>
              <w:jc w:val="right"/>
            </w:pPr>
          </w:p>
        </w:tc>
      </w:tr>
    </w:tbl>
    <w:p w14:paraId="1D544809" w14:textId="3257A7FC" w:rsidR="00441033" w:rsidRDefault="00061031">
      <w:pPr>
        <w:pStyle w:val="Heading1"/>
      </w:pPr>
      <w:r>
        <w:t>Introduction</w:t>
      </w:r>
    </w:p>
    <w:p w14:paraId="710380A5" w14:textId="2F6BE252" w:rsidR="00441033" w:rsidRDefault="00F44210">
      <w:r>
        <w:t>The aim of this report is to explain how microcontrollers</w:t>
      </w:r>
      <w:ins w:id="0" w:author="Akshat Tandon" w:date="2016-10-17T11:23:00Z">
        <w:r w:rsidR="000706DA">
          <w:t xml:space="preserve"> </w:t>
        </w:r>
      </w:ins>
      <w:del w:id="1" w:author="Akshat Tandon" w:date="2016-10-17T11:23:00Z">
        <w:r w:rsidR="00314DE3" w:rsidDel="000706DA">
          <w:delText>,</w:delText>
        </w:r>
        <w:r w:rsidDel="000706DA">
          <w:delText xml:space="preserve"> </w:delText>
        </w:r>
        <w:r w:rsidR="00314DE3" w:rsidDel="000706DA">
          <w:delText>mainly</w:delText>
        </w:r>
        <w:r w:rsidDel="000706DA">
          <w:delText xml:space="preserve"> Arduino and STM32 L series </w:delText>
        </w:r>
      </w:del>
      <w:r w:rsidR="00314DE3">
        <w:t xml:space="preserve">can be controlled using C and </w:t>
      </w:r>
      <w:ins w:id="2" w:author="Akshat Tandon [2]" w:date="2016-10-17T11:56:00Z">
        <w:r w:rsidR="00F46462">
          <w:t xml:space="preserve">Python, and </w:t>
        </w:r>
      </w:ins>
      <w:r w:rsidR="00314DE3">
        <w:t xml:space="preserve">how data is read using serial ports using different Python libraries. The major motivations behind using </w:t>
      </w:r>
      <w:r w:rsidR="000706DA">
        <w:t xml:space="preserve">different components and programming languages are also shared in this report. Moreover, this report can </w:t>
      </w:r>
      <w:ins w:id="3" w:author="Akshat Tandon [2]" w:date="2016-10-17T11:57:00Z">
        <w:r w:rsidR="006C6D2C">
          <w:t xml:space="preserve">help </w:t>
        </w:r>
      </w:ins>
      <w:del w:id="4" w:author="Akshat Tandon [2]" w:date="2016-10-17T11:57:00Z">
        <w:r w:rsidR="000706DA" w:rsidDel="006C6D2C">
          <w:delText xml:space="preserve">help an absolute beginner to </w:delText>
        </w:r>
      </w:del>
      <w:r w:rsidR="000706DA">
        <w:t xml:space="preserve">understand the fundamentals </w:t>
      </w:r>
      <w:ins w:id="5" w:author="Akshat Tandon [2]" w:date="2016-10-17T11:58:00Z">
        <w:r w:rsidR="006C6D2C">
          <w:t xml:space="preserve">of </w:t>
        </w:r>
      </w:ins>
      <w:del w:id="6" w:author="Akshat Tandon [2]" w:date="2016-10-17T11:57:00Z">
        <w:r w:rsidR="000706DA" w:rsidDel="006C6D2C">
          <w:delText>of using</w:delText>
        </w:r>
      </w:del>
      <w:ins w:id="7" w:author="Akshat Tandon [2]" w:date="2016-10-17T11:57:00Z">
        <w:r w:rsidR="006C6D2C">
          <w:t>programming</w:t>
        </w:r>
      </w:ins>
      <w:r w:rsidR="000706DA">
        <w:t xml:space="preserve"> Python to control microcontrollers. A review of </w:t>
      </w:r>
      <w:del w:id="8" w:author="Akshat Tandon [2]" w:date="2016-10-17T11:58:00Z">
        <w:r w:rsidR="000706DA" w:rsidDel="00244D5F">
          <w:delText xml:space="preserve">different </w:delText>
        </w:r>
      </w:del>
      <w:ins w:id="9" w:author="Akshat Tandon [2]" w:date="2016-10-17T11:58:00Z">
        <w:r w:rsidR="00244D5F">
          <w:t>some</w:t>
        </w:r>
        <w:bookmarkStart w:id="10" w:name="_GoBack"/>
        <w:bookmarkEnd w:id="10"/>
        <w:r w:rsidR="00244D5F">
          <w:t xml:space="preserve"> </w:t>
        </w:r>
      </w:ins>
      <w:r w:rsidR="000706DA">
        <w:t>Python tools and environment</w:t>
      </w:r>
      <w:ins w:id="11" w:author="Akshat Tandon [2]" w:date="2016-10-17T11:25:00Z">
        <w:r w:rsidR="00532E6B">
          <w:t>s,</w:t>
        </w:r>
      </w:ins>
      <w:r w:rsidR="000706DA">
        <w:t xml:space="preserve"> along with their installation procedure is also included.</w:t>
      </w:r>
    </w:p>
    <w:p w14:paraId="788FA034" w14:textId="77777777" w:rsidR="009976D4" w:rsidRDefault="009976D4" w:rsidP="009976D4">
      <w:pPr>
        <w:pStyle w:val="Quote"/>
        <w:ind w:left="0"/>
        <w:rPr>
          <w:ins w:id="12" w:author="Akshat Tandon [2]" w:date="2016-10-17T11:27:00Z"/>
        </w:rPr>
        <w:pPrChange w:id="13" w:author="Akshat Tandon [2]" w:date="2016-10-17T11:27:00Z">
          <w:pPr>
            <w:pStyle w:val="Quote"/>
          </w:pPr>
        </w:pPrChange>
      </w:pPr>
    </w:p>
    <w:p w14:paraId="28BCE899" w14:textId="04832A36" w:rsidR="00441033" w:rsidDel="00532E6B" w:rsidRDefault="00171E9D" w:rsidP="009976D4">
      <w:pPr>
        <w:pStyle w:val="Heading2"/>
        <w:rPr>
          <w:del w:id="14" w:author="Akshat Tandon [2]" w:date="2016-10-17T11:26:00Z"/>
        </w:rPr>
        <w:pPrChange w:id="15" w:author="Akshat Tandon [2]" w:date="2016-10-17T11:27:00Z">
          <w:pPr>
            <w:pStyle w:val="Heading2"/>
          </w:pPr>
        </w:pPrChange>
      </w:pPr>
      <w:del w:id="16" w:author="Akshat Tandon [2]" w:date="2016-10-17T11:26:00Z">
        <w:r w:rsidDel="00532E6B">
          <w:delText>Look Great Every Time</w:delText>
        </w:r>
      </w:del>
    </w:p>
    <w:p w14:paraId="4B5D5985" w14:textId="471DF57E" w:rsidR="00441033" w:rsidDel="00532E6B" w:rsidRDefault="00171E9D" w:rsidP="009976D4">
      <w:pPr>
        <w:pStyle w:val="ListNumber"/>
        <w:ind w:left="0"/>
        <w:rPr>
          <w:del w:id="17" w:author="Akshat Tandon [2]" w:date="2016-10-17T11:26:00Z"/>
        </w:rPr>
        <w:pPrChange w:id="18" w:author="Akshat Tandon [2]" w:date="2016-10-17T11:27:00Z">
          <w:pPr>
            <w:pStyle w:val="ListNumber"/>
          </w:pPr>
        </w:pPrChange>
      </w:pPr>
      <w:del w:id="19" w:author="Akshat Tandon [2]" w:date="2016-10-17T11:26:00Z">
        <w:r w:rsidDel="00532E6B">
          <w:delText>Need a heading? On the Home tab, in the Styles gallery, just click the heading style you want.</w:delText>
        </w:r>
      </w:del>
    </w:p>
    <w:p w14:paraId="1A44DCFA" w14:textId="69EACF2E" w:rsidR="00441033" w:rsidDel="00532E6B" w:rsidRDefault="00171E9D" w:rsidP="009976D4">
      <w:pPr>
        <w:pStyle w:val="ListNumber2"/>
        <w:ind w:left="0"/>
        <w:rPr>
          <w:del w:id="20" w:author="Akshat Tandon [2]" w:date="2016-10-17T11:26:00Z"/>
        </w:rPr>
        <w:pPrChange w:id="21" w:author="Akshat Tandon [2]" w:date="2016-10-17T11:27:00Z">
          <w:pPr>
            <w:pStyle w:val="ListNumber2"/>
          </w:pPr>
        </w:pPrChange>
      </w:pPr>
      <w:del w:id="22" w:author="Akshat Tandon [2]" w:date="2016-10-17T11:26:00Z">
        <w:r w:rsidDel="00532E6B">
          <w:delText>Notice other styles in that gallery as well, such as for a quote or a numbered list like this one.</w:delText>
        </w:r>
      </w:del>
    </w:p>
    <w:p w14:paraId="2DE70B5D" w14:textId="479C510F" w:rsidR="00441033" w:rsidDel="00532E6B" w:rsidRDefault="00171E9D" w:rsidP="009976D4">
      <w:pPr>
        <w:pStyle w:val="ListNumber"/>
        <w:ind w:left="0"/>
        <w:rPr>
          <w:del w:id="23" w:author="Akshat Tandon [2]" w:date="2016-10-17T11:26:00Z"/>
        </w:rPr>
        <w:pPrChange w:id="24" w:author="Akshat Tandon [2]" w:date="2016-10-17T11:27:00Z">
          <w:pPr>
            <w:pStyle w:val="ListNumber"/>
          </w:pPr>
        </w:pPrChange>
      </w:pPr>
      <w:del w:id="25" w:author="Akshat Tandon [2]" w:date="2016-10-17T11:26:00Z">
        <w:r w:rsidDel="00532E6B">
          <w:delText>For best results when selecting text to copy or edit, don’t include space to the right of the characters in your selection.</w:delText>
        </w:r>
      </w:del>
    </w:p>
    <w:p w14:paraId="389F001B" w14:textId="3FB2A0F5" w:rsidR="00441033" w:rsidDel="00532E6B" w:rsidRDefault="00171E9D" w:rsidP="009976D4">
      <w:pPr>
        <w:pStyle w:val="Heading3"/>
        <w:rPr>
          <w:del w:id="26" w:author="Akshat Tandon [2]" w:date="2016-10-17T11:26:00Z"/>
        </w:rPr>
        <w:pPrChange w:id="27" w:author="Akshat Tandon [2]" w:date="2016-10-17T11:27:00Z">
          <w:pPr>
            <w:pStyle w:val="Heading3"/>
          </w:pPr>
        </w:pPrChange>
      </w:pPr>
      <w:del w:id="28" w:author="Akshat Tandon [2]" w:date="2016-10-17T11:26:00Z">
        <w:r w:rsidDel="00532E6B">
          <w:delText>Heading 3</w:delText>
        </w:r>
      </w:del>
    </w:p>
    <w:p w14:paraId="32099AD7" w14:textId="1B35FCE9" w:rsidR="00441033" w:rsidDel="00532E6B" w:rsidRDefault="00171E9D" w:rsidP="009976D4">
      <w:pPr>
        <w:pStyle w:val="ListBullet"/>
        <w:ind w:left="0"/>
        <w:rPr>
          <w:del w:id="29" w:author="Akshat Tandon [2]" w:date="2016-10-17T11:26:00Z"/>
        </w:rPr>
        <w:pPrChange w:id="30" w:author="Akshat Tandon [2]" w:date="2016-10-17T11:27:00Z">
          <w:pPr>
            <w:pStyle w:val="ListBullet"/>
          </w:pPr>
        </w:pPrChange>
      </w:pPr>
      <w:del w:id="31" w:author="Akshat Tandon [2]" w:date="2016-10-17T11:26:00Z">
        <w:r w:rsidDel="00532E6B">
          <w:delText>This style is called List Bullet.</w:delText>
        </w:r>
      </w:del>
    </w:p>
    <w:p w14:paraId="39713757" w14:textId="013435BD" w:rsidR="00441033" w:rsidRDefault="00171E9D" w:rsidP="009976D4">
      <w:pPr>
        <w:pStyle w:val="Quote"/>
        <w:ind w:left="0"/>
        <w:pPrChange w:id="32" w:author="Akshat Tandon [2]" w:date="2016-10-17T11:27:00Z">
          <w:pPr>
            <w:pStyle w:val="Quote"/>
          </w:pPr>
        </w:pPrChange>
      </w:pPr>
      <w:del w:id="33" w:author="Akshat Tandon [2]" w:date="2016-10-17T11:26:00Z">
        <w:r w:rsidDel="00532E6B">
          <w:delText>Use this Quote style to call out a direct quote or just to highlight a key point.</w:delText>
        </w:r>
      </w:del>
    </w:p>
    <w:sectPr w:rsidR="00441033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D1B66" w14:textId="77777777" w:rsidR="00EA579C" w:rsidRDefault="00EA579C">
      <w:pPr>
        <w:spacing w:after="0" w:line="240" w:lineRule="auto"/>
      </w:pPr>
      <w:r>
        <w:separator/>
      </w:r>
    </w:p>
  </w:endnote>
  <w:endnote w:type="continuationSeparator" w:id="0">
    <w:p w14:paraId="2E93DA57" w14:textId="77777777" w:rsidR="00EA579C" w:rsidRDefault="00EA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1B3CE0F8" w14:textId="77777777" w:rsidR="00441033" w:rsidRDefault="00171E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35CDF" w14:textId="77777777" w:rsidR="00EA579C" w:rsidRDefault="00EA579C">
      <w:pPr>
        <w:spacing w:after="0" w:line="240" w:lineRule="auto"/>
      </w:pPr>
      <w:r>
        <w:separator/>
      </w:r>
    </w:p>
  </w:footnote>
  <w:footnote w:type="continuationSeparator" w:id="0">
    <w:p w14:paraId="7E27D893" w14:textId="77777777" w:rsidR="00EA579C" w:rsidRDefault="00EA5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eportList"/>
  </w:abstractNum>
  <w:abstractNum w:abstractNumId="11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kshat Tandon">
    <w15:presenceInfo w15:providerId="Windows Live" w15:userId="28b4f81f0a0652a8"/>
  </w15:person>
  <w15:person w15:author="Akshat Tandon [2]">
    <w15:presenceInfo w15:providerId="None" w15:userId="Akshat Tand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61031"/>
    <w:rsid w:val="000706DA"/>
    <w:rsid w:val="00171E9D"/>
    <w:rsid w:val="00187AE4"/>
    <w:rsid w:val="00244D5F"/>
    <w:rsid w:val="00314DE3"/>
    <w:rsid w:val="00412657"/>
    <w:rsid w:val="00441033"/>
    <w:rsid w:val="00532E6B"/>
    <w:rsid w:val="006C6D2C"/>
    <w:rsid w:val="009976D4"/>
    <w:rsid w:val="00AC195E"/>
    <w:rsid w:val="00EA579C"/>
    <w:rsid w:val="00F44210"/>
    <w:rsid w:val="00F4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7CB1"/>
  <w15:chartTrackingRefBased/>
  <w15:docId w15:val="{94D60BF1-0F94-4853-B322-671CBF0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D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D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    </vt:lpstr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Tandon</dc:creator>
  <cp:keywords/>
  <dc:description/>
  <cp:lastModifiedBy>Akshat Tandon</cp:lastModifiedBy>
  <cp:revision>6</cp:revision>
  <dcterms:created xsi:type="dcterms:W3CDTF">2016-10-17T09:25:00Z</dcterms:created>
  <dcterms:modified xsi:type="dcterms:W3CDTF">2016-10-17T09:58:00Z</dcterms:modified>
</cp:coreProperties>
</file>